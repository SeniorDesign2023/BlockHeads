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CBFF8" w14:textId="77777777" w:rsidR="00AB7118" w:rsidRPr="00730277" w:rsidRDefault="00AB7118" w:rsidP="00AB7118">
      <w:pPr>
        <w:jc w:val="center"/>
        <w:rPr>
          <w:b/>
          <w:bCs/>
        </w:rPr>
      </w:pPr>
      <w:r w:rsidRPr="00730277">
        <w:rPr>
          <w:b/>
          <w:bCs/>
        </w:rPr>
        <w:t>Senior Design Project</w:t>
      </w:r>
    </w:p>
    <w:p w14:paraId="1E7D515B" w14:textId="77777777" w:rsidR="00AB7118" w:rsidRDefault="00AB7118" w:rsidP="00AB7118">
      <w:pPr>
        <w:jc w:val="center"/>
        <w:rPr>
          <w:b/>
          <w:bCs/>
        </w:rPr>
      </w:pPr>
      <w:r w:rsidRPr="00730277">
        <w:rPr>
          <w:b/>
          <w:bCs/>
        </w:rPr>
        <w:t>Blockheads</w:t>
      </w:r>
    </w:p>
    <w:p w14:paraId="3B56A2F6" w14:textId="697E304D" w:rsidR="00AB7118" w:rsidRPr="00730277" w:rsidRDefault="00AB7118" w:rsidP="00AB7118">
      <w:pPr>
        <w:jc w:val="center"/>
        <w:rPr>
          <w:b/>
          <w:bCs/>
        </w:rPr>
      </w:pPr>
      <w:r>
        <w:rPr>
          <w:b/>
          <w:bCs/>
        </w:rPr>
        <w:t>Credentials and Identity Manager</w:t>
      </w:r>
    </w:p>
    <w:p w14:paraId="2B587E08" w14:textId="77777777" w:rsidR="001E787F" w:rsidRDefault="001E787F">
      <w:pPr>
        <w:rPr>
          <w:ins w:id="0" w:author="Tamara Linse" w:date="2023-09-24T08:44:00Z"/>
        </w:rPr>
      </w:pPr>
    </w:p>
    <w:p w14:paraId="2F878CBE" w14:textId="0DE3C03C" w:rsidR="00645DEF" w:rsidRPr="00F251AB" w:rsidRDefault="00645DEF" w:rsidP="00645DEF">
      <w:pPr>
        <w:ind w:left="360"/>
        <w:rPr>
          <w:ins w:id="1" w:author="Tamara Linse" w:date="2023-09-24T08:44:00Z"/>
          <w:b/>
          <w:bCs/>
        </w:rPr>
      </w:pPr>
      <w:ins w:id="2" w:author="Tamara Linse" w:date="2023-09-24T08:44:00Z">
        <w:r w:rsidRPr="00645DEF">
          <w:rPr>
            <w:b/>
            <w:bCs/>
            <w:highlight w:val="yellow"/>
          </w:rPr>
          <w:t xml:space="preserve">[I THINK WE NEED AN ACTUAL BIO? SOMETHING LIKE THIS? Feel free to edit any of this of course. These edits are just my suggestions. </w:t>
        </w:r>
        <w:r>
          <w:rPr>
            <w:b/>
            <w:bCs/>
            <w:highlight w:val="yellow"/>
          </w:rPr>
          <w:t xml:space="preserve">- Tamara </w:t>
        </w:r>
        <w:r w:rsidRPr="00645DEF">
          <w:rPr>
            <w:b/>
            <w:bCs/>
            <w:highlight w:val="yellow"/>
          </w:rPr>
          <w:t>]</w:t>
        </w:r>
        <w:r w:rsidRPr="00F251AB">
          <w:rPr>
            <w:b/>
            <w:bCs/>
          </w:rPr>
          <w:t xml:space="preserve"> </w:t>
        </w:r>
      </w:ins>
    </w:p>
    <w:p w14:paraId="4FB9B412" w14:textId="31E63D45" w:rsidR="00645DEF" w:rsidDel="00645DEF" w:rsidRDefault="00645DEF">
      <w:pPr>
        <w:rPr>
          <w:del w:id="3" w:author="Tamara Linse" w:date="2023-09-24T08:44:00Z"/>
        </w:rPr>
      </w:pPr>
    </w:p>
    <w:p w14:paraId="2DB22CED" w14:textId="77777777" w:rsidR="00AB7118" w:rsidRDefault="00AB7118"/>
    <w:p w14:paraId="49ECFC83" w14:textId="65B7912F" w:rsidR="00AB7118" w:rsidRPr="00AB7118" w:rsidRDefault="00AB7118" w:rsidP="00AB7118">
      <w:pPr>
        <w:pStyle w:val="ListParagraph"/>
        <w:numPr>
          <w:ilvl w:val="0"/>
          <w:numId w:val="9"/>
        </w:numPr>
      </w:pPr>
      <w:r w:rsidRPr="00AB7118">
        <w:t>Group information</w:t>
      </w:r>
      <w:r w:rsidRPr="00AB7118">
        <w:br/>
      </w:r>
    </w:p>
    <w:p w14:paraId="5D24DF36" w14:textId="77777777" w:rsidR="00124B4A" w:rsidRPr="00124B4A" w:rsidRDefault="00AB7118" w:rsidP="00AB7118">
      <w:pPr>
        <w:pStyle w:val="ListParagraph"/>
        <w:numPr>
          <w:ilvl w:val="1"/>
          <w:numId w:val="9"/>
        </w:numPr>
        <w:rPr>
          <w:b/>
          <w:bCs/>
        </w:rPr>
      </w:pPr>
      <w:r>
        <w:t>Title/Name of your project.  This should be descriptive and not "My Senior Design project."</w:t>
      </w:r>
    </w:p>
    <w:p w14:paraId="0DDFE9EA" w14:textId="77777777" w:rsidR="005D7EAD" w:rsidRDefault="00AB7118" w:rsidP="00124B4A">
      <w:pPr>
        <w:pStyle w:val="ListParagraph"/>
        <w:ind w:left="1800"/>
        <w:rPr>
          <w:ins w:id="4" w:author="Tamara Linse" w:date="2023-09-24T08:21:00Z"/>
          <w:b/>
          <w:bCs/>
        </w:rPr>
      </w:pPr>
      <w:r>
        <w:br/>
      </w:r>
      <w:proofErr w:type="spellStart"/>
      <w:r w:rsidR="00124B4A" w:rsidRPr="00055816">
        <w:rPr>
          <w:b/>
          <w:bCs/>
        </w:rPr>
        <w:t>CredHub</w:t>
      </w:r>
      <w:proofErr w:type="spellEnd"/>
      <w:ins w:id="5" w:author="Tamara Linse" w:date="2023-09-24T08:19:00Z">
        <w:r w:rsidR="005D7EAD">
          <w:rPr>
            <w:b/>
            <w:bCs/>
          </w:rPr>
          <w:t xml:space="preserve"> </w:t>
        </w:r>
      </w:ins>
      <w:r w:rsidR="00124B4A" w:rsidRPr="00055816">
        <w:rPr>
          <w:b/>
          <w:bCs/>
        </w:rPr>
        <w:t>:</w:t>
      </w:r>
      <w:ins w:id="6" w:author="Tamara Linse" w:date="2023-09-24T08:19:00Z">
        <w:r w:rsidR="005D7EAD">
          <w:rPr>
            <w:b/>
            <w:bCs/>
          </w:rPr>
          <w:t xml:space="preserve"> </w:t>
        </w:r>
      </w:ins>
      <w:ins w:id="7" w:author="Tamara Linse" w:date="2023-09-24T08:20:00Z">
        <w:r w:rsidR="005D7EAD">
          <w:rPr>
            <w:b/>
            <w:bCs/>
          </w:rPr>
          <w:t xml:space="preserve">The </w:t>
        </w:r>
      </w:ins>
      <w:r w:rsidR="00124B4A" w:rsidRPr="00055816">
        <w:rPr>
          <w:b/>
          <w:bCs/>
        </w:rPr>
        <w:t xml:space="preserve">Secure Identity and Credentials </w:t>
      </w:r>
      <w:ins w:id="8" w:author="Tamara Linse" w:date="2023-09-24T08:21:00Z">
        <w:r w:rsidR="005D7EAD">
          <w:rPr>
            <w:b/>
            <w:bCs/>
          </w:rPr>
          <w:t>M</w:t>
        </w:r>
      </w:ins>
      <w:del w:id="9" w:author="Tamara Linse" w:date="2023-09-24T08:21:00Z">
        <w:r w:rsidR="00124B4A" w:rsidRPr="00055816" w:rsidDel="005D7EAD">
          <w:rPr>
            <w:b/>
            <w:bCs/>
          </w:rPr>
          <w:delText>m</w:delText>
        </w:r>
      </w:del>
      <w:r w:rsidR="00124B4A" w:rsidRPr="00055816">
        <w:rPr>
          <w:b/>
          <w:bCs/>
        </w:rPr>
        <w:t>anage</w:t>
      </w:r>
      <w:ins w:id="10" w:author="Tamara Linse" w:date="2023-09-24T08:21:00Z">
        <w:r w:rsidR="005D7EAD">
          <w:rPr>
            <w:b/>
            <w:bCs/>
          </w:rPr>
          <w:t>r</w:t>
        </w:r>
      </w:ins>
      <w:del w:id="11" w:author="Tamara Linse" w:date="2023-09-24T08:21:00Z">
        <w:r w:rsidR="00124B4A" w:rsidRPr="00055816" w:rsidDel="005D7EAD">
          <w:rPr>
            <w:b/>
            <w:bCs/>
          </w:rPr>
          <w:delText>ment</w:delText>
        </w:r>
      </w:del>
      <w:r w:rsidR="00124B4A" w:rsidRPr="00055816">
        <w:rPr>
          <w:b/>
          <w:bCs/>
        </w:rPr>
        <w:t xml:space="preserve"> </w:t>
      </w:r>
    </w:p>
    <w:p w14:paraId="6BA5C70B" w14:textId="65A5349A" w:rsidR="005D7EAD" w:rsidRDefault="005D7EAD" w:rsidP="00645DEF">
      <w:pPr>
        <w:pStyle w:val="ListParagraph"/>
        <w:ind w:left="1800"/>
        <w:rPr>
          <w:ins w:id="12" w:author="Tamara Linse" w:date="2023-09-24T08:20:00Z"/>
          <w:b/>
          <w:bCs/>
        </w:rPr>
      </w:pPr>
      <w:ins w:id="13" w:author="Tamara Linse" w:date="2023-09-24T08:20:00Z">
        <w:r>
          <w:rPr>
            <w:b/>
            <w:bCs/>
          </w:rPr>
          <w:t>or</w:t>
        </w:r>
      </w:ins>
    </w:p>
    <w:p w14:paraId="3062A016" w14:textId="1E75E9E2" w:rsidR="004576FC" w:rsidRPr="00055816" w:rsidRDefault="005D7EAD" w:rsidP="00124B4A">
      <w:pPr>
        <w:pStyle w:val="ListParagraph"/>
        <w:ind w:left="1800"/>
        <w:rPr>
          <w:b/>
          <w:bCs/>
          <w:color w:val="FF0000"/>
        </w:rPr>
      </w:pPr>
      <w:proofErr w:type="spellStart"/>
      <w:ins w:id="14" w:author="Tamara Linse" w:date="2023-09-24T08:20:00Z">
        <w:r>
          <w:rPr>
            <w:b/>
            <w:bCs/>
          </w:rPr>
          <w:t>CredHub</w:t>
        </w:r>
        <w:proofErr w:type="spellEnd"/>
        <w:r>
          <w:rPr>
            <w:b/>
            <w:bCs/>
          </w:rPr>
          <w:t xml:space="preserve"> : Protecting Your Cred</w:t>
        </w:r>
      </w:ins>
      <w:ins w:id="15" w:author="Tamara Linse" w:date="2023-09-24T08:21:00Z">
        <w:r>
          <w:rPr>
            <w:b/>
            <w:bCs/>
          </w:rPr>
          <w:t>entials</w:t>
        </w:r>
      </w:ins>
      <w:del w:id="16" w:author="Tamara Linse" w:date="2023-09-24T08:20:00Z">
        <w:r w:rsidR="00124B4A" w:rsidRPr="00055816" w:rsidDel="005D7EAD">
          <w:rPr>
            <w:b/>
            <w:bCs/>
          </w:rPr>
          <w:delText xml:space="preserve"> </w:delText>
        </w:r>
      </w:del>
    </w:p>
    <w:p w14:paraId="23A0185D" w14:textId="3C735A79" w:rsidR="00AB7118" w:rsidRPr="00AB7118" w:rsidRDefault="00AB7118" w:rsidP="00124B4A">
      <w:pPr>
        <w:pStyle w:val="ListParagraph"/>
        <w:ind w:left="1800"/>
        <w:rPr>
          <w:b/>
          <w:bCs/>
        </w:rPr>
      </w:pPr>
      <w:del w:id="17" w:author="Tamara Linse" w:date="2023-09-24T08:45:00Z">
        <w:r w:rsidDel="00645DEF">
          <w:br/>
        </w:r>
      </w:del>
    </w:p>
    <w:p w14:paraId="6D280475" w14:textId="05A13996" w:rsidR="00AB7118" w:rsidRPr="00AB7118" w:rsidRDefault="00AB7118" w:rsidP="00AB7118">
      <w:pPr>
        <w:pStyle w:val="ListParagraph"/>
        <w:numPr>
          <w:ilvl w:val="1"/>
          <w:numId w:val="9"/>
        </w:numPr>
        <w:rPr>
          <w:b/>
          <w:bCs/>
        </w:rPr>
      </w:pPr>
      <w:r>
        <w:t>All members of your group.</w:t>
      </w:r>
      <w:r>
        <w:br/>
      </w:r>
      <w:r>
        <w:br/>
      </w:r>
      <w:r w:rsidRPr="00AB7118">
        <w:rPr>
          <w:b/>
          <w:bCs/>
        </w:rPr>
        <w:t xml:space="preserve">Megan Steeves, Selma Samet, Kellen </w:t>
      </w:r>
      <w:proofErr w:type="spellStart"/>
      <w:r w:rsidRPr="00AB7118">
        <w:rPr>
          <w:b/>
          <w:bCs/>
        </w:rPr>
        <w:t>Mentock</w:t>
      </w:r>
      <w:proofErr w:type="spellEnd"/>
      <w:r w:rsidRPr="00AB7118">
        <w:rPr>
          <w:b/>
          <w:bCs/>
        </w:rPr>
        <w:t>, and Tamara Linse</w:t>
      </w:r>
      <w:r>
        <w:rPr>
          <w:b/>
          <w:bCs/>
        </w:rPr>
        <w:br/>
      </w:r>
    </w:p>
    <w:p w14:paraId="5E43E71D" w14:textId="492A51B9" w:rsidR="00F251AB" w:rsidRDefault="00AB7118" w:rsidP="00645DEF">
      <w:pPr>
        <w:pStyle w:val="ListParagraph"/>
        <w:numPr>
          <w:ilvl w:val="0"/>
          <w:numId w:val="9"/>
        </w:numPr>
        <w:jc w:val="center"/>
      </w:pPr>
      <w:r>
        <w:t>Develop Your Team "Brand" [name/tagline] &amp; Bio (This will also be your Group Name.)</w:t>
      </w:r>
    </w:p>
    <w:p w14:paraId="1E3DBAA5" w14:textId="526083DA" w:rsidR="00124B4A" w:rsidRDefault="00AB7118" w:rsidP="001D0855">
      <w:pPr>
        <w:pStyle w:val="ListParagraph"/>
        <w:jc w:val="center"/>
        <w:rPr>
          <w:ins w:id="18" w:author="Tamara Linse" w:date="2023-09-24T08:29:00Z"/>
          <w:b/>
          <w:bCs/>
        </w:rPr>
      </w:pPr>
      <w:r>
        <w:br/>
      </w:r>
      <w:r w:rsidR="00055816" w:rsidRPr="00AB7118">
        <w:rPr>
          <w:b/>
          <w:bCs/>
        </w:rPr>
        <w:t>Blockheads</w:t>
      </w:r>
    </w:p>
    <w:p w14:paraId="6D731598" w14:textId="587EC1DC" w:rsidR="005D7EAD" w:rsidRPr="00645DEF" w:rsidRDefault="00F251AB" w:rsidP="001D0855">
      <w:pPr>
        <w:pStyle w:val="ListParagraph"/>
        <w:jc w:val="center"/>
        <w:rPr>
          <w:ins w:id="19" w:author="Tamara Linse" w:date="2023-09-24T08:27:00Z"/>
          <w:b/>
          <w:bCs/>
          <w:i/>
          <w:iCs/>
        </w:rPr>
      </w:pPr>
      <w:ins w:id="20" w:author="Tamara Linse" w:date="2023-09-24T08:29:00Z">
        <w:r w:rsidRPr="00645DEF">
          <w:rPr>
            <w:b/>
            <w:bCs/>
            <w:i/>
            <w:iCs/>
          </w:rPr>
          <w:t>tagline: Blockchain will change the world</w:t>
        </w:r>
      </w:ins>
    </w:p>
    <w:p w14:paraId="1E0F53DC" w14:textId="77777777" w:rsidR="005D7EAD" w:rsidRDefault="005D7EAD" w:rsidP="005D7EAD">
      <w:pPr>
        <w:pStyle w:val="ListParagraph"/>
        <w:rPr>
          <w:ins w:id="21" w:author="Tamara Linse" w:date="2023-09-24T08:27:00Z"/>
          <w:b/>
          <w:bCs/>
        </w:rPr>
      </w:pPr>
    </w:p>
    <w:p w14:paraId="4D10F264" w14:textId="28B9C208" w:rsidR="005D7EAD" w:rsidRDefault="005D7EAD" w:rsidP="005D7EAD">
      <w:pPr>
        <w:pStyle w:val="ListParagraph"/>
        <w:rPr>
          <w:ins w:id="22" w:author="Tamara Linse" w:date="2023-09-24T08:28:00Z"/>
          <w:b/>
          <w:bCs/>
        </w:rPr>
      </w:pPr>
      <w:proofErr w:type="spellStart"/>
      <w:ins w:id="23" w:author="Tamara Linse" w:date="2023-09-24T08:27:00Z">
        <w:r>
          <w:rPr>
            <w:b/>
            <w:bCs/>
          </w:rPr>
          <w:t>BlockHeads</w:t>
        </w:r>
        <w:proofErr w:type="spellEnd"/>
        <w:r>
          <w:rPr>
            <w:b/>
            <w:bCs/>
          </w:rPr>
          <w:t xml:space="preserve"> is creating the next-gen identity and credentials manager </w:t>
        </w:r>
        <w:proofErr w:type="spellStart"/>
        <w:r>
          <w:rPr>
            <w:b/>
            <w:bCs/>
          </w:rPr>
          <w:t>CredHub</w:t>
        </w:r>
        <w:proofErr w:type="spellEnd"/>
        <w:r>
          <w:rPr>
            <w:b/>
            <w:bCs/>
          </w:rPr>
          <w:t xml:space="preserve">. Our team includes programmers Selma Samet, </w:t>
        </w:r>
      </w:ins>
      <w:ins w:id="24" w:author="Tamara Linse" w:date="2023-09-24T08:30:00Z">
        <w:r w:rsidR="00F251AB">
          <w:rPr>
            <w:b/>
            <w:bCs/>
          </w:rPr>
          <w:t xml:space="preserve">Megan Steeves, </w:t>
        </w:r>
      </w:ins>
      <w:ins w:id="25" w:author="Tamara Linse" w:date="2023-09-24T08:27:00Z">
        <w:r>
          <w:rPr>
            <w:b/>
            <w:bCs/>
          </w:rPr>
          <w:t xml:space="preserve">Kellen </w:t>
        </w:r>
        <w:proofErr w:type="spellStart"/>
        <w:r>
          <w:rPr>
            <w:b/>
            <w:bCs/>
          </w:rPr>
          <w:t>Mentock</w:t>
        </w:r>
        <w:proofErr w:type="spellEnd"/>
        <w:r>
          <w:rPr>
            <w:b/>
            <w:bCs/>
          </w:rPr>
          <w:t>, and Tamara Linse of the University of Wyoming. We believe that blockchain will change the world.</w:t>
        </w:r>
      </w:ins>
    </w:p>
    <w:p w14:paraId="7D18ED3F" w14:textId="77777777" w:rsidR="005D7EAD" w:rsidRDefault="005D7EAD" w:rsidP="005D7EAD">
      <w:pPr>
        <w:pStyle w:val="ListParagraph"/>
        <w:rPr>
          <w:ins w:id="26" w:author="Tamara Linse" w:date="2023-09-24T08:27:00Z"/>
          <w:b/>
          <w:bCs/>
        </w:rPr>
      </w:pPr>
    </w:p>
    <w:p w14:paraId="528F2217" w14:textId="0CF42637" w:rsidR="005D7EAD" w:rsidRPr="00F251AB" w:rsidDel="005D7EAD" w:rsidRDefault="00645DEF" w:rsidP="001D0855">
      <w:pPr>
        <w:pStyle w:val="ListParagraph"/>
        <w:jc w:val="center"/>
        <w:rPr>
          <w:del w:id="27" w:author="Tamara Linse" w:date="2023-09-24T08:27:00Z"/>
          <w:b/>
          <w:bCs/>
        </w:rPr>
      </w:pPr>
      <w:ins w:id="28" w:author="Tamara Linse" w:date="2023-09-24T08:45:00Z">
        <w:r>
          <w:rPr>
            <w:b/>
            <w:bCs/>
          </w:rPr>
          <w:t xml:space="preserve">Our project is </w:t>
        </w:r>
      </w:ins>
    </w:p>
    <w:p w14:paraId="007CEC0F" w14:textId="72193DD0" w:rsidR="004576FC" w:rsidRPr="005D7EAD" w:rsidDel="005D7EAD" w:rsidRDefault="004576FC" w:rsidP="001D0855">
      <w:pPr>
        <w:pStyle w:val="ListParagraph"/>
        <w:jc w:val="center"/>
        <w:rPr>
          <w:moveFrom w:id="29" w:author="Tamara Linse" w:date="2023-09-24T08:21:00Z"/>
          <w:b/>
          <w:bCs/>
        </w:rPr>
      </w:pPr>
      <w:moveFromRangeStart w:id="30" w:author="Tamara Linse" w:date="2023-09-24T08:21:00Z" w:name="move146436123"/>
      <w:moveFrom w:id="31" w:author="Tamara Linse" w:date="2023-09-24T08:21:00Z">
        <w:r w:rsidRPr="005D7EAD" w:rsidDel="005D7EAD">
          <w:rPr>
            <w:b/>
            <w:bCs/>
          </w:rPr>
          <w:t>You’ve got Cred!</w:t>
        </w:r>
      </w:moveFrom>
    </w:p>
    <w:moveFromRangeEnd w:id="30"/>
    <w:p w14:paraId="1620E354" w14:textId="7A9484BF" w:rsidR="004576FC" w:rsidRPr="005D7EAD" w:rsidDel="005D7EAD" w:rsidRDefault="004576FC" w:rsidP="001D0855">
      <w:pPr>
        <w:pStyle w:val="ListParagraph"/>
        <w:jc w:val="center"/>
        <w:rPr>
          <w:del w:id="32" w:author="Tamara Linse" w:date="2023-09-24T08:19:00Z"/>
          <w:b/>
          <w:bCs/>
        </w:rPr>
      </w:pPr>
      <w:del w:id="33" w:author="Tamara Linse" w:date="2023-09-24T08:19:00Z">
        <w:r w:rsidRPr="005D7EAD" w:rsidDel="005D7EAD">
          <w:rPr>
            <w:b/>
            <w:bCs/>
          </w:rPr>
          <w:delText>Protecting your credentials!</w:delText>
        </w:r>
      </w:del>
    </w:p>
    <w:p w14:paraId="5AAB667B" w14:textId="5E566F93" w:rsidR="005D7EAD" w:rsidDel="00F251AB" w:rsidRDefault="004576FC" w:rsidP="00F251AB">
      <w:pPr>
        <w:pStyle w:val="ListParagraph"/>
        <w:rPr>
          <w:del w:id="34" w:author="Tamara Linse" w:date="2023-09-24T08:31:00Z"/>
          <w:moveTo w:id="35" w:author="Tamara Linse" w:date="2023-09-24T08:21:00Z"/>
          <w:b/>
          <w:bCs/>
        </w:rPr>
      </w:pPr>
      <w:del w:id="36" w:author="Tamara Linse" w:date="2023-09-24T08:21:00Z">
        <w:r w:rsidRPr="005D7EAD" w:rsidDel="005D7EAD">
          <w:rPr>
            <w:b/>
            <w:bCs/>
          </w:rPr>
          <w:delText>CredHub:</w:delText>
        </w:r>
      </w:del>
      <w:proofErr w:type="spellStart"/>
      <w:ins w:id="37" w:author="Tamara Linse" w:date="2023-09-24T08:21:00Z">
        <w:r w:rsidR="005D7EAD" w:rsidRPr="005D7EAD">
          <w:rPr>
            <w:b/>
            <w:bCs/>
          </w:rPr>
          <w:t>CredHub</w:t>
        </w:r>
        <w:proofErr w:type="spellEnd"/>
        <w:r w:rsidR="005D7EAD">
          <w:rPr>
            <w:b/>
            <w:bCs/>
          </w:rPr>
          <w:t xml:space="preserve"> </w:t>
        </w:r>
        <w:r w:rsidR="005D7EAD" w:rsidRPr="00055816">
          <w:rPr>
            <w:b/>
            <w:bCs/>
          </w:rPr>
          <w:t>:</w:t>
        </w:r>
        <w:r w:rsidR="005D7EAD">
          <w:rPr>
            <w:b/>
            <w:bCs/>
          </w:rPr>
          <w:t xml:space="preserve"> </w:t>
        </w:r>
      </w:ins>
      <w:ins w:id="38" w:author="Tamara Linse" w:date="2023-09-24T08:20:00Z">
        <w:r w:rsidR="005D7EAD">
          <w:rPr>
            <w:b/>
            <w:bCs/>
          </w:rPr>
          <w:t xml:space="preserve">The </w:t>
        </w:r>
      </w:ins>
      <w:r w:rsidRPr="00055816">
        <w:rPr>
          <w:b/>
          <w:bCs/>
        </w:rPr>
        <w:t xml:space="preserve">Secure Identity and Credentials </w:t>
      </w:r>
      <w:ins w:id="39" w:author="Tamara Linse" w:date="2023-09-24T08:19:00Z">
        <w:r w:rsidR="005D7EAD">
          <w:rPr>
            <w:b/>
            <w:bCs/>
          </w:rPr>
          <w:t>M</w:t>
        </w:r>
      </w:ins>
      <w:del w:id="40" w:author="Tamara Linse" w:date="2023-09-24T08:19:00Z">
        <w:r w:rsidRPr="00055816" w:rsidDel="005D7EAD">
          <w:rPr>
            <w:b/>
            <w:bCs/>
          </w:rPr>
          <w:delText>m</w:delText>
        </w:r>
      </w:del>
      <w:r w:rsidRPr="00055816">
        <w:rPr>
          <w:b/>
          <w:bCs/>
        </w:rPr>
        <w:t>anage</w:t>
      </w:r>
      <w:ins w:id="41" w:author="Tamara Linse" w:date="2023-09-24T08:19:00Z">
        <w:r w:rsidR="005D7EAD">
          <w:rPr>
            <w:b/>
            <w:bCs/>
          </w:rPr>
          <w:t>r</w:t>
        </w:r>
      </w:ins>
      <w:ins w:id="42" w:author="Tamara Linse" w:date="2023-09-24T08:31:00Z">
        <w:r w:rsidR="00F251AB">
          <w:rPr>
            <w:b/>
            <w:bCs/>
          </w:rPr>
          <w:t>,</w:t>
        </w:r>
      </w:ins>
      <w:ins w:id="43" w:author="Tamara Linse" w:date="2023-09-24T08:28:00Z">
        <w:r w:rsidR="005D7EAD">
          <w:rPr>
            <w:b/>
            <w:bCs/>
          </w:rPr>
          <w:t xml:space="preserve"> or </w:t>
        </w:r>
      </w:ins>
      <w:del w:id="44" w:author="Tamara Linse" w:date="2023-09-24T08:19:00Z">
        <w:r w:rsidRPr="00055816" w:rsidDel="005D7EAD">
          <w:rPr>
            <w:b/>
            <w:bCs/>
          </w:rPr>
          <w:delText>ment</w:delText>
        </w:r>
      </w:del>
      <w:proofErr w:type="spellStart"/>
      <w:ins w:id="45" w:author="Tamara Linse" w:date="2023-09-24T08:21:00Z">
        <w:r w:rsidR="005D7EAD" w:rsidRPr="00055816">
          <w:rPr>
            <w:b/>
            <w:bCs/>
          </w:rPr>
          <w:t>CredHub</w:t>
        </w:r>
        <w:proofErr w:type="spellEnd"/>
        <w:r w:rsidR="005D7EAD">
          <w:rPr>
            <w:b/>
            <w:bCs/>
          </w:rPr>
          <w:t xml:space="preserve"> </w:t>
        </w:r>
        <w:r w:rsidR="005D7EAD" w:rsidRPr="00055816">
          <w:rPr>
            <w:b/>
            <w:bCs/>
          </w:rPr>
          <w:t>:</w:t>
        </w:r>
        <w:r w:rsidR="005D7EAD">
          <w:rPr>
            <w:b/>
            <w:bCs/>
          </w:rPr>
          <w:t xml:space="preserve"> </w:t>
        </w:r>
      </w:ins>
      <w:ins w:id="46" w:author="Tamara Linse" w:date="2023-09-24T08:20:00Z">
        <w:r w:rsidR="005D7EAD">
          <w:rPr>
            <w:b/>
            <w:bCs/>
          </w:rPr>
          <w:t xml:space="preserve">Protecting </w:t>
        </w:r>
      </w:ins>
      <w:ins w:id="47" w:author="Tamara Linse" w:date="2023-09-24T08:22:00Z">
        <w:r w:rsidR="005D7EAD">
          <w:rPr>
            <w:b/>
            <w:bCs/>
          </w:rPr>
          <w:t>Y</w:t>
        </w:r>
      </w:ins>
      <w:ins w:id="48" w:author="Tamara Linse" w:date="2023-09-24T08:20:00Z">
        <w:r w:rsidR="005D7EAD">
          <w:rPr>
            <w:b/>
            <w:bCs/>
          </w:rPr>
          <w:t xml:space="preserve">our </w:t>
        </w:r>
      </w:ins>
      <w:ins w:id="49" w:author="Tamara Linse" w:date="2023-09-24T08:22:00Z">
        <w:r w:rsidR="005D7EAD">
          <w:rPr>
            <w:b/>
            <w:bCs/>
          </w:rPr>
          <w:t>C</w:t>
        </w:r>
      </w:ins>
      <w:ins w:id="50" w:author="Tamara Linse" w:date="2023-09-24T08:20:00Z">
        <w:r w:rsidR="005D7EAD">
          <w:rPr>
            <w:b/>
            <w:bCs/>
          </w:rPr>
          <w:t>redentials</w:t>
        </w:r>
      </w:ins>
      <w:ins w:id="51" w:author="Tamara Linse" w:date="2023-09-24T08:31:00Z">
        <w:r w:rsidR="00F251AB">
          <w:rPr>
            <w:b/>
            <w:bCs/>
          </w:rPr>
          <w:t>,</w:t>
        </w:r>
      </w:ins>
      <w:ins w:id="52" w:author="Tamara Linse" w:date="2023-09-24T08:28:00Z">
        <w:r w:rsidR="005D7EAD">
          <w:rPr>
            <w:b/>
            <w:bCs/>
          </w:rPr>
          <w:t xml:space="preserve"> with the tagline </w:t>
        </w:r>
      </w:ins>
      <w:ins w:id="53" w:author="Tamara Linse" w:date="2023-09-24T08:40:00Z">
        <w:r w:rsidR="00645DEF">
          <w:rPr>
            <w:b/>
            <w:bCs/>
          </w:rPr>
          <w:t>“</w:t>
        </w:r>
      </w:ins>
      <w:moveToRangeStart w:id="54" w:author="Tamara Linse" w:date="2023-09-24T08:21:00Z" w:name="move146436123"/>
      <w:moveTo w:id="55" w:author="Tamara Linse" w:date="2023-09-24T08:21:00Z">
        <w:r w:rsidR="005D7EAD">
          <w:rPr>
            <w:b/>
            <w:bCs/>
          </w:rPr>
          <w:t xml:space="preserve">You’ve </w:t>
        </w:r>
      </w:moveTo>
      <w:ins w:id="56" w:author="Tamara Linse" w:date="2023-09-24T08:28:00Z">
        <w:r w:rsidR="005D7EAD">
          <w:rPr>
            <w:b/>
            <w:bCs/>
          </w:rPr>
          <w:t>G</w:t>
        </w:r>
      </w:ins>
      <w:moveTo w:id="57" w:author="Tamara Linse" w:date="2023-09-24T08:21:00Z">
        <w:del w:id="58" w:author="Tamara Linse" w:date="2023-09-24T08:28:00Z">
          <w:r w:rsidR="005D7EAD" w:rsidDel="005D7EAD">
            <w:rPr>
              <w:b/>
              <w:bCs/>
            </w:rPr>
            <w:delText>g</w:delText>
          </w:r>
        </w:del>
        <w:r w:rsidR="005D7EAD">
          <w:rPr>
            <w:b/>
            <w:bCs/>
          </w:rPr>
          <w:t>ot Cred!</w:t>
        </w:r>
      </w:moveTo>
      <w:ins w:id="59" w:author="Tamara Linse" w:date="2023-09-24T08:40:00Z">
        <w:r w:rsidR="00645DEF">
          <w:rPr>
            <w:b/>
            <w:bCs/>
          </w:rPr>
          <w:t>”</w:t>
        </w:r>
      </w:ins>
    </w:p>
    <w:moveToRangeEnd w:id="54"/>
    <w:p w14:paraId="43DEF009" w14:textId="77777777" w:rsidR="005D7EAD" w:rsidRDefault="005D7EAD" w:rsidP="00F251AB">
      <w:pPr>
        <w:pStyle w:val="ListParagraph"/>
        <w:rPr>
          <w:ins w:id="60" w:author="Tamara Linse" w:date="2023-09-24T08:22:00Z"/>
          <w:b/>
          <w:bCs/>
        </w:rPr>
      </w:pPr>
    </w:p>
    <w:p w14:paraId="179EAE5A" w14:textId="42E6FF80" w:rsidR="005D7EAD" w:rsidRPr="00055816" w:rsidDel="00645DEF" w:rsidRDefault="005D7EAD" w:rsidP="001D0855">
      <w:pPr>
        <w:pStyle w:val="ListParagraph"/>
        <w:jc w:val="center"/>
        <w:rPr>
          <w:del w:id="61" w:author="Tamara Linse" w:date="2023-09-24T08:45:00Z"/>
          <w:b/>
          <w:bCs/>
        </w:rPr>
      </w:pPr>
    </w:p>
    <w:p w14:paraId="4B250D8A" w14:textId="77777777" w:rsidR="004576FC" w:rsidRPr="00124B4A" w:rsidRDefault="004576FC" w:rsidP="004576FC">
      <w:pPr>
        <w:pStyle w:val="ListParagraph"/>
      </w:pPr>
    </w:p>
    <w:p w14:paraId="67B5C30B" w14:textId="1DAEB547" w:rsidR="00AB7118" w:rsidRDefault="00124B4A" w:rsidP="00055816">
      <w:pPr>
        <w:pStyle w:val="ListParagraph"/>
        <w:numPr>
          <w:ilvl w:val="0"/>
          <w:numId w:val="9"/>
        </w:numPr>
      </w:pPr>
      <w:r w:rsidRPr="00AA0082">
        <w:rPr>
          <w:b/>
          <w:bCs/>
          <w:color w:val="FF0000"/>
        </w:rPr>
        <w:t xml:space="preserve">  </w:t>
      </w:r>
      <w:r w:rsidR="00AB7118">
        <w:t>Project Summary</w:t>
      </w:r>
      <w:r w:rsidR="00AB7118">
        <w:br/>
      </w:r>
    </w:p>
    <w:p w14:paraId="065446E8" w14:textId="257E52B6" w:rsidR="004576FC" w:rsidRDefault="00055816" w:rsidP="00AB7118">
      <w:pPr>
        <w:pStyle w:val="ListParagraph"/>
        <w:numPr>
          <w:ilvl w:val="1"/>
          <w:numId w:val="9"/>
        </w:numPr>
        <w:rPr>
          <w:ins w:id="62" w:author="Tamara Linse" w:date="2023-09-24T08:36:00Z"/>
        </w:rPr>
      </w:pPr>
      <w:r>
        <w:t xml:space="preserve">Summary of the project </w:t>
      </w:r>
    </w:p>
    <w:p w14:paraId="1D93EFFE" w14:textId="77777777" w:rsidR="00F251AB" w:rsidRDefault="00F251AB" w:rsidP="00F251AB">
      <w:pPr>
        <w:ind w:left="1080"/>
      </w:pPr>
    </w:p>
    <w:p w14:paraId="1DC0F77F" w14:textId="339EDA0E" w:rsidR="007F292F" w:rsidRPr="00055816" w:rsidRDefault="004576FC" w:rsidP="004576FC">
      <w:pPr>
        <w:pStyle w:val="ListParagraph"/>
        <w:ind w:left="1800"/>
        <w:rPr>
          <w:b/>
          <w:bCs/>
        </w:rPr>
      </w:pPr>
      <w:proofErr w:type="spellStart"/>
      <w:r w:rsidRPr="00055816">
        <w:rPr>
          <w:b/>
          <w:bCs/>
        </w:rPr>
        <w:t>CredHub</w:t>
      </w:r>
      <w:proofErr w:type="spellEnd"/>
      <w:r w:rsidRPr="00055816">
        <w:rPr>
          <w:b/>
          <w:bCs/>
        </w:rPr>
        <w:t xml:space="preserve"> </w:t>
      </w:r>
      <w:r w:rsidR="007F292F" w:rsidRPr="00055816">
        <w:rPr>
          <w:b/>
          <w:bCs/>
        </w:rPr>
        <w:t>is an</w:t>
      </w:r>
      <w:r w:rsidRPr="00055816">
        <w:rPr>
          <w:b/>
          <w:bCs/>
        </w:rPr>
        <w:t xml:space="preserve"> identity a</w:t>
      </w:r>
      <w:r w:rsidR="007F292F" w:rsidRPr="00055816">
        <w:rPr>
          <w:b/>
          <w:bCs/>
        </w:rPr>
        <w:t xml:space="preserve">nd credentials management </w:t>
      </w:r>
      <w:ins w:id="63" w:author="Tamara Linse" w:date="2023-09-24T08:31:00Z">
        <w:r w:rsidR="00F251AB">
          <w:rPr>
            <w:b/>
            <w:bCs/>
          </w:rPr>
          <w:t xml:space="preserve">and </w:t>
        </w:r>
      </w:ins>
      <w:r w:rsidR="007F292F" w:rsidRPr="00055816">
        <w:rPr>
          <w:b/>
          <w:bCs/>
        </w:rPr>
        <w:t xml:space="preserve">website service that gives users full control over their </w:t>
      </w:r>
      <w:del w:id="64" w:author="Tamara Linse" w:date="2023-09-24T08:33:00Z">
        <w:r w:rsidR="007F292F" w:rsidRPr="00055816" w:rsidDel="00F251AB">
          <w:rPr>
            <w:b/>
            <w:bCs/>
          </w:rPr>
          <w:delText xml:space="preserve">own </w:delText>
        </w:r>
      </w:del>
      <w:r w:rsidR="007F292F" w:rsidRPr="00055816">
        <w:rPr>
          <w:b/>
          <w:bCs/>
        </w:rPr>
        <w:t>personal data and credentials. It relies on</w:t>
      </w:r>
      <w:r w:rsidR="00947795" w:rsidRPr="00055816">
        <w:rPr>
          <w:b/>
          <w:bCs/>
        </w:rPr>
        <w:t xml:space="preserve"> either</w:t>
      </w:r>
      <w:r w:rsidR="007F292F" w:rsidRPr="00055816">
        <w:rPr>
          <w:b/>
          <w:bCs/>
        </w:rPr>
        <w:t xml:space="preserve"> an API </w:t>
      </w:r>
      <w:r w:rsidR="00947795" w:rsidRPr="00055816">
        <w:rPr>
          <w:b/>
          <w:bCs/>
        </w:rPr>
        <w:t>or</w:t>
      </w:r>
      <w:r w:rsidR="007F292F" w:rsidRPr="00055816">
        <w:rPr>
          <w:b/>
          <w:bCs/>
        </w:rPr>
        <w:t xml:space="preserve"> physical confirmation </w:t>
      </w:r>
      <w:r w:rsidR="00947795" w:rsidRPr="00055816">
        <w:rPr>
          <w:b/>
          <w:bCs/>
        </w:rPr>
        <w:t xml:space="preserve">to </w:t>
      </w:r>
      <w:del w:id="65" w:author="Tamara Linse" w:date="2023-09-24T08:32:00Z">
        <w:r w:rsidR="00947795" w:rsidRPr="00055816" w:rsidDel="00F251AB">
          <w:rPr>
            <w:b/>
            <w:bCs/>
          </w:rPr>
          <w:delText xml:space="preserve">obtain the information needed </w:delText>
        </w:r>
      </w:del>
      <w:ins w:id="66" w:author="Tamara Linse" w:date="2023-09-24T08:32:00Z">
        <w:r w:rsidR="00F251AB">
          <w:rPr>
            <w:b/>
            <w:bCs/>
          </w:rPr>
          <w:t xml:space="preserve">verify each ID or credential </w:t>
        </w:r>
      </w:ins>
      <w:ins w:id="67" w:author="Tamara Linse" w:date="2023-09-24T08:33:00Z">
        <w:r w:rsidR="00F251AB">
          <w:rPr>
            <w:b/>
            <w:bCs/>
          </w:rPr>
          <w:t>with the issuing organization</w:t>
        </w:r>
      </w:ins>
      <w:ins w:id="68" w:author="Tamara Linse" w:date="2023-09-24T08:36:00Z">
        <w:r w:rsidR="00F251AB">
          <w:rPr>
            <w:b/>
            <w:bCs/>
          </w:rPr>
          <w:t>.</w:t>
        </w:r>
      </w:ins>
      <w:ins w:id="69" w:author="Tamara Linse" w:date="2023-09-24T08:33:00Z">
        <w:r w:rsidR="00F251AB">
          <w:rPr>
            <w:b/>
            <w:bCs/>
          </w:rPr>
          <w:t xml:space="preserve"> </w:t>
        </w:r>
      </w:ins>
      <w:del w:id="70" w:author="Tamara Linse" w:date="2023-09-24T08:32:00Z">
        <w:r w:rsidR="007F292F" w:rsidRPr="00055816" w:rsidDel="00F251AB">
          <w:rPr>
            <w:b/>
            <w:bCs/>
          </w:rPr>
          <w:delText xml:space="preserve">as well as </w:delText>
        </w:r>
        <w:r w:rsidR="00055816" w:rsidRPr="00055816" w:rsidDel="00F251AB">
          <w:rPr>
            <w:b/>
            <w:bCs/>
          </w:rPr>
          <w:delText>using</w:delText>
        </w:r>
        <w:r w:rsidR="007F292F" w:rsidRPr="00055816" w:rsidDel="00F251AB">
          <w:rPr>
            <w:b/>
            <w:bCs/>
          </w:rPr>
          <w:delText xml:space="preserve"> </w:delText>
        </w:r>
      </w:del>
      <w:ins w:id="71" w:author="Tamara Linse" w:date="2023-09-24T08:36:00Z">
        <w:r w:rsidR="00F251AB">
          <w:rPr>
            <w:b/>
            <w:bCs/>
          </w:rPr>
          <w:t xml:space="preserve">It </w:t>
        </w:r>
      </w:ins>
      <w:ins w:id="72" w:author="Tamara Linse" w:date="2023-09-24T08:32:00Z">
        <w:r w:rsidR="00F251AB">
          <w:rPr>
            <w:b/>
            <w:bCs/>
          </w:rPr>
          <w:t xml:space="preserve">uses </w:t>
        </w:r>
      </w:ins>
      <w:r w:rsidR="007F292F" w:rsidRPr="00055816">
        <w:rPr>
          <w:b/>
          <w:bCs/>
        </w:rPr>
        <w:t>blockchain</w:t>
      </w:r>
      <w:ins w:id="73" w:author="Tamara Linse" w:date="2023-09-24T08:33:00Z">
        <w:r w:rsidR="00F251AB">
          <w:rPr>
            <w:b/>
            <w:bCs/>
          </w:rPr>
          <w:t xml:space="preserve"> smart contracts and data storage</w:t>
        </w:r>
      </w:ins>
      <w:r w:rsidR="007F292F" w:rsidRPr="00055816">
        <w:rPr>
          <w:b/>
          <w:bCs/>
        </w:rPr>
        <w:t xml:space="preserve"> </w:t>
      </w:r>
      <w:ins w:id="74" w:author="Tamara Linse" w:date="2023-09-24T08:36:00Z">
        <w:r w:rsidR="00F251AB">
          <w:rPr>
            <w:b/>
            <w:bCs/>
          </w:rPr>
          <w:t xml:space="preserve">for the user </w:t>
        </w:r>
      </w:ins>
      <w:r w:rsidR="007F292F" w:rsidRPr="00055816">
        <w:rPr>
          <w:b/>
          <w:bCs/>
        </w:rPr>
        <w:t xml:space="preserve">to </w:t>
      </w:r>
      <w:ins w:id="75" w:author="Tamara Linse" w:date="2023-09-24T08:41:00Z">
        <w:r w:rsidR="00645DEF">
          <w:rPr>
            <w:b/>
            <w:bCs/>
          </w:rPr>
          <w:t xml:space="preserve">establish and maintain their credentials and to </w:t>
        </w:r>
      </w:ins>
      <w:r w:rsidR="007F292F" w:rsidRPr="00055816">
        <w:rPr>
          <w:b/>
          <w:bCs/>
        </w:rPr>
        <w:t xml:space="preserve">provide </w:t>
      </w:r>
      <w:r w:rsidR="00055816" w:rsidRPr="00055816">
        <w:rPr>
          <w:b/>
          <w:bCs/>
        </w:rPr>
        <w:t>secure</w:t>
      </w:r>
      <w:del w:id="76" w:author="Tamara Linse" w:date="2023-09-24T08:32:00Z">
        <w:r w:rsidR="007F292F" w:rsidRPr="00055816" w:rsidDel="00F251AB">
          <w:rPr>
            <w:b/>
            <w:bCs/>
          </w:rPr>
          <w:delText>,</w:delText>
        </w:r>
      </w:del>
      <w:r w:rsidR="007F292F" w:rsidRPr="00055816">
        <w:rPr>
          <w:b/>
          <w:bCs/>
        </w:rPr>
        <w:t xml:space="preserve"> </w:t>
      </w:r>
      <w:del w:id="77" w:author="Tamara Linse" w:date="2023-09-24T08:36:00Z">
        <w:r w:rsidR="007F292F" w:rsidRPr="00055816" w:rsidDel="00F251AB">
          <w:rPr>
            <w:b/>
            <w:bCs/>
          </w:rPr>
          <w:delText>easy</w:delText>
        </w:r>
      </w:del>
      <w:del w:id="78" w:author="Tamara Linse" w:date="2023-09-24T08:32:00Z">
        <w:r w:rsidR="007F292F" w:rsidRPr="00055816" w:rsidDel="00F251AB">
          <w:rPr>
            <w:b/>
            <w:bCs/>
          </w:rPr>
          <w:delText xml:space="preserve"> </w:delText>
        </w:r>
      </w:del>
      <w:del w:id="79" w:author="Tamara Linse" w:date="2023-09-24T08:36:00Z">
        <w:r w:rsidR="007F292F" w:rsidRPr="00055816" w:rsidDel="00F251AB">
          <w:rPr>
            <w:b/>
            <w:bCs/>
          </w:rPr>
          <w:delText>to</w:delText>
        </w:r>
      </w:del>
      <w:del w:id="80" w:author="Tamara Linse" w:date="2023-09-24T08:32:00Z">
        <w:r w:rsidR="007F292F" w:rsidRPr="00055816" w:rsidDel="00F251AB">
          <w:rPr>
            <w:b/>
            <w:bCs/>
          </w:rPr>
          <w:delText xml:space="preserve"> </w:delText>
        </w:r>
      </w:del>
      <w:r w:rsidR="007F292F" w:rsidRPr="00055816">
        <w:rPr>
          <w:b/>
          <w:bCs/>
        </w:rPr>
        <w:t>verif</w:t>
      </w:r>
      <w:ins w:id="81" w:author="Tamara Linse" w:date="2023-09-24T08:36:00Z">
        <w:r w:rsidR="00F251AB">
          <w:rPr>
            <w:b/>
            <w:bCs/>
          </w:rPr>
          <w:t>ied</w:t>
        </w:r>
      </w:ins>
      <w:del w:id="82" w:author="Tamara Linse" w:date="2023-09-24T08:36:00Z">
        <w:r w:rsidR="007F292F" w:rsidRPr="00055816" w:rsidDel="00F251AB">
          <w:rPr>
            <w:b/>
            <w:bCs/>
          </w:rPr>
          <w:delText>y</w:delText>
        </w:r>
      </w:del>
      <w:r w:rsidR="007F292F" w:rsidRPr="00055816">
        <w:rPr>
          <w:b/>
          <w:bCs/>
        </w:rPr>
        <w:t xml:space="preserve"> credentials</w:t>
      </w:r>
      <w:ins w:id="83" w:author="Tamara Linse" w:date="2023-09-24T08:35:00Z">
        <w:r w:rsidR="00F251AB">
          <w:rPr>
            <w:b/>
            <w:bCs/>
          </w:rPr>
          <w:t xml:space="preserve"> to outside parties</w:t>
        </w:r>
      </w:ins>
      <w:r w:rsidR="007F292F" w:rsidRPr="00055816">
        <w:rPr>
          <w:b/>
          <w:bCs/>
        </w:rPr>
        <w:t xml:space="preserve">. </w:t>
      </w:r>
    </w:p>
    <w:p w14:paraId="00BE5BD1" w14:textId="77777777" w:rsidR="004576FC" w:rsidRDefault="004576FC" w:rsidP="004576FC">
      <w:pPr>
        <w:pStyle w:val="ListParagraph"/>
        <w:ind w:left="1800"/>
      </w:pPr>
    </w:p>
    <w:p w14:paraId="740064A6" w14:textId="77777777" w:rsidR="00AA0082" w:rsidRDefault="00AB7118" w:rsidP="00AB7118">
      <w:pPr>
        <w:pStyle w:val="ListParagraph"/>
        <w:numPr>
          <w:ilvl w:val="1"/>
          <w:numId w:val="9"/>
        </w:numPr>
        <w:rPr>
          <w:ins w:id="84" w:author="Tamara Linse" w:date="2023-09-24T08:41:00Z"/>
        </w:rPr>
      </w:pPr>
      <w:r>
        <w:t>What problem the project aims to solve or what niche it intends to fill.  e.g., why would someone who to use your project.</w:t>
      </w:r>
    </w:p>
    <w:p w14:paraId="1AB71AF9" w14:textId="77777777" w:rsidR="00645DEF" w:rsidRDefault="00645DEF" w:rsidP="00645DEF">
      <w:pPr>
        <w:ind w:left="1080"/>
        <w:rPr>
          <w:ins w:id="85" w:author="Tamara Linse" w:date="2023-09-24T08:41:00Z"/>
        </w:rPr>
      </w:pPr>
    </w:p>
    <w:p w14:paraId="2846A529" w14:textId="0BDC2ECD" w:rsidR="00645DEF" w:rsidRPr="00645DEF" w:rsidRDefault="00645DEF" w:rsidP="00645DEF">
      <w:pPr>
        <w:ind w:left="1800"/>
        <w:rPr>
          <w:ins w:id="86" w:author="Tamara Linse" w:date="2023-09-24T08:37:00Z"/>
          <w:b/>
          <w:bCs/>
        </w:rPr>
      </w:pPr>
      <w:ins w:id="87" w:author="Tamara Linse" w:date="2023-09-24T08:41:00Z">
        <w:r w:rsidRPr="00645DEF">
          <w:rPr>
            <w:b/>
            <w:bCs/>
          </w:rPr>
          <w:t>The problem</w:t>
        </w:r>
      </w:ins>
      <w:ins w:id="88" w:author="Tamara Linse" w:date="2023-09-24T08:43:00Z">
        <w:r>
          <w:rPr>
            <w:b/>
            <w:bCs/>
          </w:rPr>
          <w:t xml:space="preserve"> </w:t>
        </w:r>
      </w:ins>
      <w:ins w:id="89" w:author="Tamara Linse" w:date="2023-09-24T08:41:00Z">
        <w:r w:rsidRPr="00645DEF">
          <w:rPr>
            <w:b/>
            <w:bCs/>
          </w:rPr>
          <w:t xml:space="preserve">: </w:t>
        </w:r>
      </w:ins>
      <w:ins w:id="90" w:author="Tamara Linse" w:date="2023-09-24T08:42:00Z">
        <w:r w:rsidRPr="00645DEF">
          <w:rPr>
            <w:b/>
            <w:bCs/>
          </w:rPr>
          <w:t xml:space="preserve">We as a society are transitioning our lives to the digital world, but our IDs and credentials are still in paper form. </w:t>
        </w:r>
        <w:proofErr w:type="spellStart"/>
        <w:r w:rsidRPr="00645DEF">
          <w:rPr>
            <w:b/>
            <w:bCs/>
          </w:rPr>
          <w:t>CredHub</w:t>
        </w:r>
        <w:proofErr w:type="spellEnd"/>
        <w:r w:rsidRPr="00645DEF">
          <w:rPr>
            <w:b/>
            <w:bCs/>
          </w:rPr>
          <w:t xml:space="preserve"> aims to solve this problem.</w:t>
        </w:r>
      </w:ins>
    </w:p>
    <w:p w14:paraId="6BEEE6E0" w14:textId="77777777" w:rsidR="00F251AB" w:rsidRDefault="00F251AB" w:rsidP="00645DEF">
      <w:pPr>
        <w:ind w:left="1800"/>
        <w:rPr>
          <w:ins w:id="91" w:author="Tamara Linse" w:date="2023-09-24T08:43:00Z"/>
        </w:rPr>
      </w:pPr>
    </w:p>
    <w:p w14:paraId="1B927A3F" w14:textId="68A78A98" w:rsidR="00645DEF" w:rsidRPr="00645DEF" w:rsidRDefault="00645DEF" w:rsidP="00645DEF">
      <w:pPr>
        <w:ind w:left="1800"/>
        <w:rPr>
          <w:b/>
          <w:bCs/>
        </w:rPr>
      </w:pPr>
      <w:ins w:id="92" w:author="Tamara Linse" w:date="2023-09-24T08:43:00Z">
        <w:r w:rsidRPr="00645DEF">
          <w:rPr>
            <w:b/>
            <w:bCs/>
          </w:rPr>
          <w:t xml:space="preserve">Why would someone want to use </w:t>
        </w:r>
        <w:proofErr w:type="spellStart"/>
        <w:r w:rsidRPr="00645DEF">
          <w:rPr>
            <w:b/>
            <w:bCs/>
          </w:rPr>
          <w:t>CredHub</w:t>
        </w:r>
        <w:proofErr w:type="spellEnd"/>
        <w:r>
          <w:rPr>
            <w:b/>
            <w:bCs/>
          </w:rPr>
          <w:t xml:space="preserve"> </w:t>
        </w:r>
        <w:r w:rsidRPr="00645DEF">
          <w:rPr>
            <w:b/>
            <w:bCs/>
          </w:rPr>
          <w:t>:</w:t>
        </w:r>
      </w:ins>
    </w:p>
    <w:p w14:paraId="4E221D47" w14:textId="5A5DC5FC" w:rsidR="00AA0082" w:rsidRPr="00055816" w:rsidRDefault="00055816" w:rsidP="00055816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A</w:t>
      </w:r>
      <w:r w:rsidR="00AA0082" w:rsidRPr="00055816">
        <w:rPr>
          <w:b/>
          <w:bCs/>
        </w:rPr>
        <w:t>ccessib</w:t>
      </w:r>
      <w:r>
        <w:rPr>
          <w:b/>
          <w:bCs/>
        </w:rPr>
        <w:t>i</w:t>
      </w:r>
      <w:r w:rsidR="00AA0082" w:rsidRPr="00055816">
        <w:rPr>
          <w:b/>
          <w:bCs/>
        </w:rPr>
        <w:t>l</w:t>
      </w:r>
      <w:r>
        <w:rPr>
          <w:b/>
          <w:bCs/>
        </w:rPr>
        <w:t xml:space="preserve">ity and convenience </w:t>
      </w:r>
    </w:p>
    <w:p w14:paraId="0DCA1911" w14:textId="22529283" w:rsidR="00AA0082" w:rsidRPr="00055816" w:rsidRDefault="00AA0082" w:rsidP="00055816">
      <w:pPr>
        <w:pStyle w:val="ListParagraph"/>
        <w:numPr>
          <w:ilvl w:val="0"/>
          <w:numId w:val="10"/>
        </w:numPr>
        <w:rPr>
          <w:b/>
          <w:bCs/>
        </w:rPr>
      </w:pPr>
      <w:r w:rsidRPr="00055816">
        <w:rPr>
          <w:b/>
          <w:bCs/>
        </w:rPr>
        <w:t xml:space="preserve">Security </w:t>
      </w:r>
      <w:r w:rsidR="00055816">
        <w:rPr>
          <w:b/>
          <w:bCs/>
        </w:rPr>
        <w:t xml:space="preserve">and </w:t>
      </w:r>
      <w:ins w:id="93" w:author="Tamara Linse" w:date="2023-09-24T08:37:00Z">
        <w:r w:rsidR="00F251AB">
          <w:rPr>
            <w:b/>
            <w:bCs/>
          </w:rPr>
          <w:t>p</w:t>
        </w:r>
      </w:ins>
      <w:del w:id="94" w:author="Tamara Linse" w:date="2023-09-24T08:37:00Z">
        <w:r w:rsidR="00055816" w:rsidDel="00F251AB">
          <w:rPr>
            <w:b/>
            <w:bCs/>
          </w:rPr>
          <w:delText>P</w:delText>
        </w:r>
      </w:del>
      <w:r w:rsidR="00055816">
        <w:rPr>
          <w:b/>
          <w:bCs/>
        </w:rPr>
        <w:t xml:space="preserve">rivacy of sensitive data </w:t>
      </w:r>
    </w:p>
    <w:p w14:paraId="35B4474C" w14:textId="76E8C2DB" w:rsidR="00AA0082" w:rsidRPr="00055816" w:rsidRDefault="00AA0082" w:rsidP="00055816">
      <w:pPr>
        <w:pStyle w:val="ListParagraph"/>
        <w:numPr>
          <w:ilvl w:val="0"/>
          <w:numId w:val="10"/>
        </w:numPr>
        <w:rPr>
          <w:b/>
          <w:bCs/>
        </w:rPr>
      </w:pPr>
      <w:r w:rsidRPr="00055816">
        <w:rPr>
          <w:b/>
          <w:bCs/>
        </w:rPr>
        <w:t>Organized</w:t>
      </w:r>
      <w:r w:rsidR="00055816">
        <w:rPr>
          <w:b/>
          <w:bCs/>
        </w:rPr>
        <w:t xml:space="preserve"> personal information that is easy to track thanks to the </w:t>
      </w:r>
      <w:ins w:id="95" w:author="Tamara Linse" w:date="2023-09-24T08:37:00Z">
        <w:r w:rsidR="00F251AB">
          <w:rPr>
            <w:b/>
            <w:bCs/>
          </w:rPr>
          <w:t>b</w:t>
        </w:r>
      </w:ins>
      <w:del w:id="96" w:author="Tamara Linse" w:date="2023-09-24T08:37:00Z">
        <w:r w:rsidR="00055816" w:rsidDel="00F251AB">
          <w:rPr>
            <w:b/>
            <w:bCs/>
          </w:rPr>
          <w:delText>B</w:delText>
        </w:r>
      </w:del>
      <w:r w:rsidR="00055816">
        <w:rPr>
          <w:b/>
          <w:bCs/>
        </w:rPr>
        <w:t>lockchain technology</w:t>
      </w:r>
      <w:del w:id="97" w:author="Tamara Linse" w:date="2023-09-24T08:37:00Z">
        <w:r w:rsidR="00055816" w:rsidDel="00F251AB">
          <w:rPr>
            <w:b/>
            <w:bCs/>
          </w:rPr>
          <w:delText>.</w:delText>
        </w:r>
      </w:del>
    </w:p>
    <w:p w14:paraId="515C828C" w14:textId="6EF11593" w:rsidR="003E4C2C" w:rsidRPr="00055816" w:rsidRDefault="003E4C2C" w:rsidP="00055816">
      <w:pPr>
        <w:pStyle w:val="ListParagraph"/>
        <w:numPr>
          <w:ilvl w:val="0"/>
          <w:numId w:val="10"/>
        </w:numPr>
        <w:rPr>
          <w:b/>
          <w:bCs/>
        </w:rPr>
      </w:pPr>
      <w:r w:rsidRPr="00055816">
        <w:rPr>
          <w:b/>
          <w:bCs/>
        </w:rPr>
        <w:t>Reduc</w:t>
      </w:r>
      <w:r w:rsidR="00055816">
        <w:rPr>
          <w:b/>
          <w:bCs/>
        </w:rPr>
        <w:t>tion in the amount of paperwork needed to get a task done</w:t>
      </w:r>
      <w:del w:id="98" w:author="Tamara Linse" w:date="2023-09-24T08:37:00Z">
        <w:r w:rsidR="00055816" w:rsidDel="00F251AB">
          <w:rPr>
            <w:b/>
            <w:bCs/>
          </w:rPr>
          <w:delText>.</w:delText>
        </w:r>
      </w:del>
    </w:p>
    <w:p w14:paraId="6F5345B4" w14:textId="6CB49C56" w:rsidR="00AA0082" w:rsidRPr="00055816" w:rsidRDefault="001D0855" w:rsidP="00055816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One</w:t>
      </w:r>
      <w:ins w:id="99" w:author="Tamara Linse" w:date="2023-09-24T08:37:00Z">
        <w:r w:rsidR="00F251AB">
          <w:rPr>
            <w:b/>
            <w:bCs/>
          </w:rPr>
          <w:t>-</w:t>
        </w:r>
      </w:ins>
      <w:del w:id="100" w:author="Tamara Linse" w:date="2023-09-24T08:37:00Z">
        <w:r w:rsidDel="00F251AB">
          <w:rPr>
            <w:b/>
            <w:bCs/>
          </w:rPr>
          <w:delText xml:space="preserve"> </w:delText>
        </w:r>
      </w:del>
      <w:r>
        <w:rPr>
          <w:b/>
          <w:bCs/>
        </w:rPr>
        <w:t xml:space="preserve">stop shop for all </w:t>
      </w:r>
      <w:ins w:id="101" w:author="Tamara Linse" w:date="2023-09-24T08:37:00Z">
        <w:r w:rsidR="00F251AB">
          <w:rPr>
            <w:b/>
            <w:bCs/>
          </w:rPr>
          <w:t xml:space="preserve">verification needs and </w:t>
        </w:r>
      </w:ins>
      <w:del w:id="102" w:author="Tamara Linse" w:date="2023-09-24T08:37:00Z">
        <w:r w:rsidDel="00F251AB">
          <w:rPr>
            <w:b/>
            <w:bCs/>
          </w:rPr>
          <w:delText>(</w:delText>
        </w:r>
      </w:del>
      <w:r>
        <w:rPr>
          <w:b/>
          <w:bCs/>
        </w:rPr>
        <w:t>simplification of daily tasks</w:t>
      </w:r>
      <w:del w:id="103" w:author="Tamara Linse" w:date="2023-09-24T08:37:00Z">
        <w:r w:rsidDel="00F251AB">
          <w:rPr>
            <w:b/>
            <w:bCs/>
          </w:rPr>
          <w:delText>) =&gt;</w:delText>
        </w:r>
      </w:del>
      <w:ins w:id="104" w:author="Tamara Linse" w:date="2023-09-24T08:37:00Z">
        <w:r w:rsidR="00F251AB">
          <w:rPr>
            <w:b/>
            <w:bCs/>
          </w:rPr>
          <w:t>, which</w:t>
        </w:r>
      </w:ins>
      <w:r>
        <w:rPr>
          <w:b/>
          <w:bCs/>
        </w:rPr>
        <w:t xml:space="preserve"> sav</w:t>
      </w:r>
      <w:ins w:id="105" w:author="Tamara Linse" w:date="2023-09-24T08:37:00Z">
        <w:r w:rsidR="00F251AB">
          <w:rPr>
            <w:b/>
            <w:bCs/>
          </w:rPr>
          <w:t>es</w:t>
        </w:r>
      </w:ins>
      <w:del w:id="106" w:author="Tamara Linse" w:date="2023-09-24T08:37:00Z">
        <w:r w:rsidDel="00F251AB">
          <w:rPr>
            <w:b/>
            <w:bCs/>
          </w:rPr>
          <w:delText>ing</w:delText>
        </w:r>
      </w:del>
      <w:r>
        <w:rPr>
          <w:b/>
          <w:bCs/>
        </w:rPr>
        <w:t xml:space="preserve"> time and energy</w:t>
      </w:r>
    </w:p>
    <w:p w14:paraId="1B797369" w14:textId="52B059D0" w:rsidR="003E4C2C" w:rsidRPr="00055816" w:rsidRDefault="003E4C2C" w:rsidP="00055816">
      <w:pPr>
        <w:pStyle w:val="ListParagraph"/>
        <w:numPr>
          <w:ilvl w:val="0"/>
          <w:numId w:val="10"/>
        </w:numPr>
        <w:rPr>
          <w:b/>
          <w:bCs/>
        </w:rPr>
      </w:pPr>
      <w:r w:rsidRPr="00055816">
        <w:rPr>
          <w:b/>
          <w:bCs/>
        </w:rPr>
        <w:t xml:space="preserve">Quicker processing </w:t>
      </w:r>
    </w:p>
    <w:p w14:paraId="47AED3EB" w14:textId="7DBE93E0" w:rsidR="00507C11" w:rsidRPr="00055816" w:rsidDel="00645DEF" w:rsidRDefault="00507C11" w:rsidP="00AA0082">
      <w:pPr>
        <w:pStyle w:val="ListParagraph"/>
        <w:ind w:left="1800"/>
        <w:rPr>
          <w:del w:id="107" w:author="Tamara Linse" w:date="2023-09-24T08:46:00Z"/>
          <w:b/>
          <w:bCs/>
        </w:rPr>
      </w:pPr>
    </w:p>
    <w:p w14:paraId="32442A24" w14:textId="274E1345" w:rsidR="00507C11" w:rsidDel="00F251AB" w:rsidRDefault="00507C11" w:rsidP="00AA0082">
      <w:pPr>
        <w:pStyle w:val="ListParagraph"/>
        <w:ind w:left="1800"/>
        <w:rPr>
          <w:del w:id="108" w:author="Tamara Linse" w:date="2023-09-24T08:37:00Z"/>
          <w:color w:val="FF0000"/>
        </w:rPr>
      </w:pPr>
    </w:p>
    <w:p w14:paraId="358198AD" w14:textId="25DE83D9" w:rsidR="00AB7118" w:rsidRPr="00AA0082" w:rsidRDefault="00AB7118" w:rsidP="00AA0082">
      <w:pPr>
        <w:pStyle w:val="ListParagraph"/>
        <w:ind w:left="1800"/>
        <w:rPr>
          <w:color w:val="FF0000"/>
        </w:rPr>
      </w:pPr>
      <w:del w:id="109" w:author="Tamara Linse" w:date="2023-09-24T08:37:00Z">
        <w:r w:rsidRPr="00AA0082" w:rsidDel="00F251AB">
          <w:rPr>
            <w:b/>
            <w:bCs/>
          </w:rPr>
          <w:br/>
        </w:r>
      </w:del>
    </w:p>
    <w:p w14:paraId="09A82DC7" w14:textId="77777777" w:rsidR="003E4C2C" w:rsidRDefault="00AB7118" w:rsidP="00947795">
      <w:pPr>
        <w:pStyle w:val="ListParagraph"/>
        <w:numPr>
          <w:ilvl w:val="1"/>
          <w:numId w:val="9"/>
        </w:numPr>
        <w:rPr>
          <w:ins w:id="110" w:author="Tamara Linse" w:date="2023-09-24T08:38:00Z"/>
        </w:rPr>
      </w:pPr>
      <w:r>
        <w:t>Major components used by the of the project and any resources you plan to use for the project.</w:t>
      </w:r>
    </w:p>
    <w:p w14:paraId="64F19AEB" w14:textId="77777777" w:rsidR="00F251AB" w:rsidRDefault="00F251AB" w:rsidP="00F251AB">
      <w:pPr>
        <w:ind w:left="1080"/>
      </w:pPr>
    </w:p>
    <w:p w14:paraId="3079C832" w14:textId="3567F839" w:rsidR="003E4C2C" w:rsidRPr="001D0855" w:rsidDel="00F251AB" w:rsidRDefault="003E4C2C" w:rsidP="003E4C2C">
      <w:pPr>
        <w:pStyle w:val="ListParagraph"/>
        <w:ind w:left="1800"/>
        <w:rPr>
          <w:del w:id="111" w:author="Tamara Linse" w:date="2023-09-24T08:38:00Z"/>
          <w:b/>
          <w:bCs/>
        </w:rPr>
      </w:pPr>
      <w:r w:rsidRPr="001D0855">
        <w:rPr>
          <w:b/>
          <w:bCs/>
        </w:rPr>
        <w:t xml:space="preserve">Web server (for now) </w:t>
      </w:r>
      <w:del w:id="112" w:author="Tamara Linse" w:date="2023-09-24T08:38:00Z">
        <w:r w:rsidRPr="001D0855" w:rsidDel="00F251AB">
          <w:rPr>
            <w:b/>
            <w:bCs/>
          </w:rPr>
          <w:delText xml:space="preserve">until further changes are </w:delText>
        </w:r>
        <w:r w:rsidR="001D0855" w:rsidDel="00F251AB">
          <w:rPr>
            <w:b/>
            <w:bCs/>
          </w:rPr>
          <w:delText>needed.</w:delText>
        </w:r>
      </w:del>
    </w:p>
    <w:p w14:paraId="47CB0475" w14:textId="7A50D27E" w:rsidR="00AB7118" w:rsidRPr="00947795" w:rsidRDefault="00AB7118" w:rsidP="003E4C2C">
      <w:pPr>
        <w:pStyle w:val="ListParagraph"/>
        <w:ind w:left="1800"/>
      </w:pPr>
      <w:del w:id="113" w:author="Tamara Linse" w:date="2023-09-24T08:38:00Z">
        <w:r w:rsidDel="00F251AB">
          <w:br/>
        </w:r>
      </w:del>
    </w:p>
    <w:p w14:paraId="3345043C" w14:textId="6B63C9EC" w:rsidR="00947795" w:rsidRDefault="00947795" w:rsidP="00AA0082"/>
    <w:p w14:paraId="15125880" w14:textId="18B8A76B" w:rsidR="00D10AAB" w:rsidRPr="00D10AAB" w:rsidRDefault="00AB7118" w:rsidP="00AB7118">
      <w:pPr>
        <w:pStyle w:val="ListParagraph"/>
        <w:numPr>
          <w:ilvl w:val="0"/>
          <w:numId w:val="9"/>
        </w:numPr>
      </w:pPr>
      <w:r>
        <w:t xml:space="preserve">What </w:t>
      </w:r>
      <w:r w:rsidR="00F70C66">
        <w:t>do you</w:t>
      </w:r>
      <w:r>
        <w:t xml:space="preserve"> specifically plan to do.  A very rough project planning and </w:t>
      </w:r>
      <w:r w:rsidR="001D0855">
        <w:t>timeline</w:t>
      </w:r>
      <w:r>
        <w:t>.  Remembering you only have until mid-April to complete this project.</w:t>
      </w:r>
      <w:r>
        <w:br/>
      </w:r>
      <w:r>
        <w:br/>
      </w:r>
      <w:r w:rsidR="00D10AAB">
        <w:rPr>
          <w:b/>
          <w:bCs/>
        </w:rPr>
        <w:t>January</w:t>
      </w:r>
      <w:ins w:id="114" w:author="Tamara Linse" w:date="2023-09-24T08:38:00Z">
        <w:r w:rsidR="00F251AB">
          <w:rPr>
            <w:b/>
            <w:bCs/>
          </w:rPr>
          <w:t xml:space="preserve"> </w:t>
        </w:r>
      </w:ins>
      <w:r w:rsidR="00D10AAB">
        <w:rPr>
          <w:b/>
          <w:bCs/>
        </w:rPr>
        <w:t>:</w:t>
      </w:r>
      <w:r w:rsidR="003E4C2C">
        <w:rPr>
          <w:b/>
          <w:bCs/>
        </w:rPr>
        <w:t xml:space="preserve"> </w:t>
      </w:r>
      <w:r w:rsidR="00645DEF">
        <w:rPr>
          <w:b/>
          <w:bCs/>
        </w:rPr>
        <w:t xml:space="preserve">Develop </w:t>
      </w:r>
      <w:r w:rsidR="00D10AAB">
        <w:rPr>
          <w:b/>
          <w:bCs/>
        </w:rPr>
        <w:t xml:space="preserve">each of our </w:t>
      </w:r>
      <w:r w:rsidR="001D0855">
        <w:rPr>
          <w:b/>
          <w:bCs/>
        </w:rPr>
        <w:t>portions, divide</w:t>
      </w:r>
      <w:r w:rsidR="00D10AAB">
        <w:rPr>
          <w:b/>
          <w:bCs/>
        </w:rPr>
        <w:t xml:space="preserve"> work</w:t>
      </w:r>
      <w:ins w:id="115" w:author="Tamara Linse" w:date="2023-09-24T08:46:00Z">
        <w:r w:rsidR="00645DEF">
          <w:rPr>
            <w:b/>
            <w:bCs/>
          </w:rPr>
          <w:t>,</w:t>
        </w:r>
      </w:ins>
      <w:r w:rsidR="00D10AAB">
        <w:rPr>
          <w:b/>
          <w:bCs/>
        </w:rPr>
        <w:t xml:space="preserve"> and start building the </w:t>
      </w:r>
      <w:r w:rsidR="001D0855">
        <w:rPr>
          <w:b/>
          <w:bCs/>
        </w:rPr>
        <w:t>website.</w:t>
      </w:r>
    </w:p>
    <w:p w14:paraId="7C8198BC" w14:textId="77777777" w:rsidR="00F251AB" w:rsidRDefault="00F251AB" w:rsidP="00D10AAB">
      <w:pPr>
        <w:pStyle w:val="ListParagraph"/>
        <w:rPr>
          <w:ins w:id="116" w:author="Tamara Linse" w:date="2023-09-24T08:38:00Z"/>
          <w:b/>
          <w:bCs/>
        </w:rPr>
      </w:pPr>
    </w:p>
    <w:p w14:paraId="56FA4B30" w14:textId="5F191382" w:rsidR="00D10AAB" w:rsidRDefault="00D10AAB" w:rsidP="00D10AAB">
      <w:pPr>
        <w:pStyle w:val="ListParagraph"/>
        <w:rPr>
          <w:b/>
          <w:bCs/>
        </w:rPr>
      </w:pPr>
      <w:r>
        <w:rPr>
          <w:b/>
          <w:bCs/>
        </w:rPr>
        <w:t>February</w:t>
      </w:r>
      <w:ins w:id="117" w:author="Tamara Linse" w:date="2023-09-24T08:38:00Z">
        <w:r w:rsidR="00F251AB">
          <w:rPr>
            <w:b/>
            <w:bCs/>
          </w:rPr>
          <w:t xml:space="preserve"> </w:t>
        </w:r>
      </w:ins>
      <w:r>
        <w:rPr>
          <w:b/>
          <w:bCs/>
        </w:rPr>
        <w:t xml:space="preserve">: </w:t>
      </w:r>
      <w:r w:rsidR="00645DEF">
        <w:rPr>
          <w:b/>
          <w:bCs/>
        </w:rPr>
        <w:t xml:space="preserve">Continue </w:t>
      </w:r>
      <w:r>
        <w:rPr>
          <w:b/>
          <w:bCs/>
        </w:rPr>
        <w:t xml:space="preserve">development process as well as reach out </w:t>
      </w:r>
      <w:r w:rsidR="001D0855">
        <w:rPr>
          <w:b/>
          <w:bCs/>
        </w:rPr>
        <w:t xml:space="preserve">to </w:t>
      </w:r>
      <w:r>
        <w:rPr>
          <w:b/>
          <w:bCs/>
        </w:rPr>
        <w:t>resources</w:t>
      </w:r>
      <w:r w:rsidR="001D0855">
        <w:rPr>
          <w:b/>
          <w:bCs/>
        </w:rPr>
        <w:t xml:space="preserve"> and mentors for assistance. Making changes according to the feedback provided.</w:t>
      </w:r>
      <w:r>
        <w:rPr>
          <w:b/>
          <w:bCs/>
        </w:rPr>
        <w:t xml:space="preserve"> </w:t>
      </w:r>
    </w:p>
    <w:p w14:paraId="10D939B9" w14:textId="77777777" w:rsidR="00F251AB" w:rsidRDefault="00F251AB" w:rsidP="00D10AAB">
      <w:pPr>
        <w:pStyle w:val="ListParagraph"/>
        <w:rPr>
          <w:ins w:id="118" w:author="Tamara Linse" w:date="2023-09-24T08:38:00Z"/>
          <w:b/>
          <w:bCs/>
        </w:rPr>
      </w:pPr>
    </w:p>
    <w:p w14:paraId="05C9338E" w14:textId="1EAFD801" w:rsidR="00D10AAB" w:rsidRDefault="00D10AAB" w:rsidP="00D10AAB">
      <w:pPr>
        <w:pStyle w:val="ListParagraph"/>
        <w:rPr>
          <w:b/>
          <w:bCs/>
        </w:rPr>
      </w:pPr>
      <w:r>
        <w:rPr>
          <w:b/>
          <w:bCs/>
        </w:rPr>
        <w:t>March</w:t>
      </w:r>
      <w:ins w:id="119" w:author="Tamara Linse" w:date="2023-09-24T08:38:00Z">
        <w:r w:rsidR="00F251AB">
          <w:rPr>
            <w:b/>
            <w:bCs/>
          </w:rPr>
          <w:t xml:space="preserve"> </w:t>
        </w:r>
      </w:ins>
      <w:r>
        <w:rPr>
          <w:b/>
          <w:bCs/>
        </w:rPr>
        <w:t>: Finalize our project, bring it all together</w:t>
      </w:r>
      <w:ins w:id="120" w:author="Tamara Linse" w:date="2023-09-24T08:47:00Z">
        <w:r w:rsidR="00645DEF">
          <w:rPr>
            <w:b/>
            <w:bCs/>
          </w:rPr>
          <w:t>,</w:t>
        </w:r>
      </w:ins>
      <w:r>
        <w:rPr>
          <w:b/>
          <w:bCs/>
        </w:rPr>
        <w:t xml:space="preserve"> and start vigorous testing</w:t>
      </w:r>
      <w:del w:id="121" w:author="Tamara Linse" w:date="2023-09-24T08:47:00Z">
        <w:r w:rsidDel="00645DEF">
          <w:rPr>
            <w:b/>
            <w:bCs/>
          </w:rPr>
          <w:delText xml:space="preserve"> </w:delText>
        </w:r>
      </w:del>
      <w:ins w:id="122" w:author="Tamara Linse" w:date="2023-09-24T08:47:00Z">
        <w:r w:rsidR="00645DEF">
          <w:rPr>
            <w:b/>
            <w:bCs/>
          </w:rPr>
          <w:t>.</w:t>
        </w:r>
      </w:ins>
    </w:p>
    <w:p w14:paraId="39B71D3D" w14:textId="77777777" w:rsidR="00F251AB" w:rsidRDefault="00F251AB" w:rsidP="00D10AAB">
      <w:pPr>
        <w:pStyle w:val="ListParagraph"/>
        <w:rPr>
          <w:ins w:id="123" w:author="Tamara Linse" w:date="2023-09-24T08:38:00Z"/>
          <w:b/>
          <w:bCs/>
        </w:rPr>
      </w:pPr>
    </w:p>
    <w:p w14:paraId="59C684EE" w14:textId="48BC8DDA" w:rsidR="00D10AAB" w:rsidRDefault="00D10AAB" w:rsidP="00D10AAB">
      <w:pPr>
        <w:pStyle w:val="ListParagraph"/>
        <w:rPr>
          <w:b/>
          <w:bCs/>
        </w:rPr>
      </w:pPr>
      <w:r>
        <w:rPr>
          <w:b/>
          <w:bCs/>
        </w:rPr>
        <w:t xml:space="preserve">First </w:t>
      </w:r>
      <w:r w:rsidR="001D0855">
        <w:rPr>
          <w:b/>
          <w:bCs/>
        </w:rPr>
        <w:t xml:space="preserve">two </w:t>
      </w:r>
      <w:r>
        <w:rPr>
          <w:b/>
          <w:bCs/>
        </w:rPr>
        <w:t>week</w:t>
      </w:r>
      <w:r w:rsidR="001D0855">
        <w:rPr>
          <w:b/>
          <w:bCs/>
        </w:rPr>
        <w:t>s</w:t>
      </w:r>
      <w:r>
        <w:rPr>
          <w:b/>
          <w:bCs/>
        </w:rPr>
        <w:t xml:space="preserve"> of April</w:t>
      </w:r>
      <w:ins w:id="124" w:author="Tamara Linse" w:date="2023-09-24T08:38:00Z">
        <w:r w:rsidR="00F251AB">
          <w:rPr>
            <w:b/>
            <w:bCs/>
          </w:rPr>
          <w:t xml:space="preserve"> </w:t>
        </w:r>
      </w:ins>
      <w:r>
        <w:rPr>
          <w:b/>
          <w:bCs/>
        </w:rPr>
        <w:t xml:space="preserve">: Bug </w:t>
      </w:r>
      <w:r w:rsidR="001D0855">
        <w:rPr>
          <w:b/>
          <w:bCs/>
        </w:rPr>
        <w:t>fixes,</w:t>
      </w:r>
      <w:r>
        <w:rPr>
          <w:b/>
          <w:bCs/>
        </w:rPr>
        <w:t xml:space="preserve"> finalize presentation </w:t>
      </w:r>
      <w:r w:rsidR="001D0855">
        <w:rPr>
          <w:b/>
          <w:bCs/>
        </w:rPr>
        <w:t xml:space="preserve">and put everything together. </w:t>
      </w:r>
    </w:p>
    <w:p w14:paraId="69081CD3" w14:textId="03F7F033" w:rsidR="00AB7118" w:rsidRDefault="00AB7118" w:rsidP="00D10AAB">
      <w:pPr>
        <w:pStyle w:val="ListParagraph"/>
      </w:pPr>
      <w:r>
        <w:rPr>
          <w:b/>
          <w:bCs/>
        </w:rPr>
        <w:br/>
      </w:r>
    </w:p>
    <w:p w14:paraId="6A9DD1DB" w14:textId="77777777" w:rsidR="00947795" w:rsidRPr="00AB7118" w:rsidRDefault="00947795" w:rsidP="00947795"/>
    <w:sectPr w:rsidR="00947795" w:rsidRPr="00AB7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72BCE"/>
    <w:multiLevelType w:val="hybridMultilevel"/>
    <w:tmpl w:val="6FEC1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46B86"/>
    <w:multiLevelType w:val="hybridMultilevel"/>
    <w:tmpl w:val="A3768118"/>
    <w:lvl w:ilvl="0" w:tplc="29C60E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73BFA"/>
    <w:multiLevelType w:val="hybridMultilevel"/>
    <w:tmpl w:val="6748D4D6"/>
    <w:lvl w:ilvl="0" w:tplc="29C60E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217AC"/>
    <w:multiLevelType w:val="hybridMultilevel"/>
    <w:tmpl w:val="A7308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1A8352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90ED6"/>
    <w:multiLevelType w:val="multilevel"/>
    <w:tmpl w:val="A6F47A52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</w:lvl>
    <w:lvl w:ilvl="1">
      <w:start w:val="1"/>
      <w:numFmt w:val="decimal"/>
      <w:lvlText w:val="%2."/>
      <w:lvlJc w:val="left"/>
      <w:pPr>
        <w:tabs>
          <w:tab w:val="num" w:pos="1410"/>
        </w:tabs>
        <w:ind w:left="1410" w:hanging="360"/>
      </w:pPr>
    </w:lvl>
    <w:lvl w:ilvl="2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entative="1">
      <w:start w:val="1"/>
      <w:numFmt w:val="decimal"/>
      <w:lvlText w:val="%5."/>
      <w:lvlJc w:val="left"/>
      <w:pPr>
        <w:tabs>
          <w:tab w:val="num" w:pos="3570"/>
        </w:tabs>
        <w:ind w:left="3570" w:hanging="360"/>
      </w:pPr>
    </w:lvl>
    <w:lvl w:ilvl="5" w:tentative="1">
      <w:start w:val="1"/>
      <w:numFmt w:val="decimal"/>
      <w:lvlText w:val="%6."/>
      <w:lvlJc w:val="left"/>
      <w:pPr>
        <w:tabs>
          <w:tab w:val="num" w:pos="4290"/>
        </w:tabs>
        <w:ind w:left="4290" w:hanging="360"/>
      </w:pPr>
    </w:lvl>
    <w:lvl w:ilvl="6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entative="1">
      <w:start w:val="1"/>
      <w:numFmt w:val="decimal"/>
      <w:lvlText w:val="%8."/>
      <w:lvlJc w:val="left"/>
      <w:pPr>
        <w:tabs>
          <w:tab w:val="num" w:pos="5730"/>
        </w:tabs>
        <w:ind w:left="5730" w:hanging="360"/>
      </w:pPr>
    </w:lvl>
    <w:lvl w:ilvl="8" w:tentative="1">
      <w:start w:val="1"/>
      <w:numFmt w:val="decimal"/>
      <w:lvlText w:val="%9."/>
      <w:lvlJc w:val="left"/>
      <w:pPr>
        <w:tabs>
          <w:tab w:val="num" w:pos="6450"/>
        </w:tabs>
        <w:ind w:left="6450" w:hanging="360"/>
      </w:pPr>
    </w:lvl>
  </w:abstractNum>
  <w:abstractNum w:abstractNumId="5" w15:restartNumberingAfterBreak="0">
    <w:nsid w:val="418A0527"/>
    <w:multiLevelType w:val="hybridMultilevel"/>
    <w:tmpl w:val="8D88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47649"/>
    <w:multiLevelType w:val="hybridMultilevel"/>
    <w:tmpl w:val="2C0E6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C6691"/>
    <w:multiLevelType w:val="hybridMultilevel"/>
    <w:tmpl w:val="28164FF4"/>
    <w:lvl w:ilvl="0" w:tplc="29C60E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40DF6"/>
    <w:multiLevelType w:val="hybridMultilevel"/>
    <w:tmpl w:val="B49A2A4E"/>
    <w:lvl w:ilvl="0" w:tplc="29C60E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BD55F5"/>
    <w:multiLevelType w:val="hybridMultilevel"/>
    <w:tmpl w:val="BBAC525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185631020">
    <w:abstractNumId w:val="4"/>
  </w:num>
  <w:num w:numId="2" w16cid:durableId="289240030">
    <w:abstractNumId w:val="6"/>
  </w:num>
  <w:num w:numId="3" w16cid:durableId="1952396681">
    <w:abstractNumId w:val="2"/>
  </w:num>
  <w:num w:numId="4" w16cid:durableId="1442795360">
    <w:abstractNumId w:val="7"/>
  </w:num>
  <w:num w:numId="5" w16cid:durableId="1793744271">
    <w:abstractNumId w:val="1"/>
  </w:num>
  <w:num w:numId="6" w16cid:durableId="1803186508">
    <w:abstractNumId w:val="5"/>
  </w:num>
  <w:num w:numId="7" w16cid:durableId="1934046968">
    <w:abstractNumId w:val="0"/>
  </w:num>
  <w:num w:numId="8" w16cid:durableId="1668704645">
    <w:abstractNumId w:val="8"/>
  </w:num>
  <w:num w:numId="9" w16cid:durableId="1866558284">
    <w:abstractNumId w:val="3"/>
  </w:num>
  <w:num w:numId="10" w16cid:durableId="136120688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mara Linse">
    <w15:presenceInfo w15:providerId="None" w15:userId="Tamara Lins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18"/>
    <w:rsid w:val="00055816"/>
    <w:rsid w:val="00124B4A"/>
    <w:rsid w:val="001D0855"/>
    <w:rsid w:val="001E787F"/>
    <w:rsid w:val="003E4C2C"/>
    <w:rsid w:val="004576FC"/>
    <w:rsid w:val="00507C11"/>
    <w:rsid w:val="005D7EAD"/>
    <w:rsid w:val="005F4F77"/>
    <w:rsid w:val="00645DEF"/>
    <w:rsid w:val="007F292F"/>
    <w:rsid w:val="00947795"/>
    <w:rsid w:val="00A50951"/>
    <w:rsid w:val="00AA0082"/>
    <w:rsid w:val="00AB7118"/>
    <w:rsid w:val="00C35B76"/>
    <w:rsid w:val="00D10AAB"/>
    <w:rsid w:val="00F251AB"/>
    <w:rsid w:val="00F7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A334"/>
  <w15:chartTrackingRefBased/>
  <w15:docId w15:val="{6EB75EDD-7197-44A6-BFDC-F041A8C5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118"/>
    <w:pPr>
      <w:ind w:left="720"/>
      <w:contextualSpacing/>
    </w:pPr>
  </w:style>
  <w:style w:type="paragraph" w:styleId="Revision">
    <w:name w:val="Revision"/>
    <w:hidden/>
    <w:uiPriority w:val="99"/>
    <w:semiHidden/>
    <w:rsid w:val="005D7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4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Linse</dc:creator>
  <cp:keywords/>
  <dc:description/>
  <cp:lastModifiedBy>Tamara Linse</cp:lastModifiedBy>
  <cp:revision>3</cp:revision>
  <dcterms:created xsi:type="dcterms:W3CDTF">2023-09-24T05:30:00Z</dcterms:created>
  <dcterms:modified xsi:type="dcterms:W3CDTF">2023-09-24T14:47:00Z</dcterms:modified>
</cp:coreProperties>
</file>